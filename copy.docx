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B0DC7" w14:textId="77777777" w:rsidR="007A73A7" w:rsidRPr="007A73A7" w:rsidRDefault="007A73A7" w:rsidP="007A73A7">
      <w:pPr>
        <w:rPr>
          <w:b/>
          <w:bCs/>
        </w:rPr>
      </w:pPr>
      <w:r w:rsidRPr="007A73A7">
        <w:rPr>
          <w:b/>
          <w:bCs/>
        </w:rPr>
        <w:t>Quem Somos</w:t>
      </w:r>
    </w:p>
    <w:p w14:paraId="626C41FD" w14:textId="64DECB73" w:rsidR="007A73A7" w:rsidRPr="007A73A7" w:rsidRDefault="007A73A7" w:rsidP="007A73A7">
      <w:r w:rsidRPr="007A73A7">
        <w:t xml:space="preserve">Na </w:t>
      </w:r>
      <w:proofErr w:type="spellStart"/>
      <w:r w:rsidRPr="007A73A7">
        <w:t>osantos</w:t>
      </w:r>
      <w:proofErr w:type="spellEnd"/>
      <w:r w:rsidRPr="007A73A7">
        <w:t xml:space="preserve"> </w:t>
      </w:r>
      <w:proofErr w:type="spellStart"/>
      <w:r w:rsidRPr="007A73A7">
        <w:t>webdesigner</w:t>
      </w:r>
      <w:proofErr w:type="spellEnd"/>
      <w:r w:rsidRPr="007A73A7">
        <w:t>, nossa paixão é transformar ideias em realidade digital. Fundada com o compromisso de oferecer soluções web de alta qualidade, nossa empresa é um catalisador para a inovação e a excelência no desenvolvimento digital. Somos especializados em desenvolvimento de sites, cartões de visita virtuais, aplicações web (</w:t>
      </w:r>
      <w:proofErr w:type="spellStart"/>
      <w:r w:rsidRPr="007A73A7">
        <w:t>ERP</w:t>
      </w:r>
      <w:r>
        <w:t>’s</w:t>
      </w:r>
      <w:proofErr w:type="spellEnd"/>
      <w:r>
        <w:t>, Sistemas de agendamento, entre outros.</w:t>
      </w:r>
      <w:r w:rsidRPr="007A73A7">
        <w:t>), serviços de hospedagem e venda de domínios. Com uma abordagem centrada no cliente, trabalhamos incansavelmente para entregar produtos que não apenas atendem, mas superam as expectativas.</w:t>
      </w:r>
    </w:p>
    <w:p w14:paraId="158E42ED" w14:textId="0258195B" w:rsidR="007A73A7" w:rsidDel="007A73A7" w:rsidRDefault="007A73A7" w:rsidP="007A73A7">
      <w:pPr>
        <w:rPr>
          <w:del w:id="0" w:author="Christian Dos Santos Oliveira" w:date="2024-07-29T13:32:00Z" w16du:dateUtc="2024-07-29T16:32:00Z"/>
        </w:rPr>
      </w:pPr>
      <w:del w:id="1" w:author="Christian Dos Santos Oliveira" w:date="2024-07-29T13:32:00Z" w16du:dateUtc="2024-07-29T16:32:00Z">
        <w:r w:rsidRPr="007A73A7" w:rsidDel="007A73A7">
          <w:delText xml:space="preserve">Nossa equipe é composta por profissionais altamente qualificados e dedicados, cada um trazendo uma vasta experiência e conhecimento em suas respectivas áreas. </w:delText>
        </w:r>
      </w:del>
    </w:p>
    <w:p w14:paraId="6E2C77AD" w14:textId="522FF9C8" w:rsidR="007A73A7" w:rsidRPr="007A73A7" w:rsidRDefault="007A73A7" w:rsidP="007A73A7">
      <w:r w:rsidRPr="007A73A7">
        <w:t>Acreditamos que o sucesso dos nossos clientes é o nosso sucesso, e é por isso que colocamos a satisfação do cliente no coração de tudo o que fazemos.</w:t>
      </w:r>
    </w:p>
    <w:p w14:paraId="3AF80FD9" w14:textId="77777777" w:rsidR="007A73A7" w:rsidRPr="007A73A7" w:rsidRDefault="007A73A7" w:rsidP="007A73A7">
      <w:pPr>
        <w:numPr>
          <w:ilvl w:val="0"/>
          <w:numId w:val="7"/>
        </w:numPr>
        <w:rPr>
          <w:b/>
          <w:bCs/>
        </w:rPr>
      </w:pPr>
      <w:r w:rsidRPr="007A73A7">
        <w:rPr>
          <w:b/>
          <w:bCs/>
        </w:rPr>
        <w:t>Nossa Missão</w:t>
      </w:r>
    </w:p>
    <w:p w14:paraId="5984D62A" w14:textId="77777777" w:rsidR="007A73A7" w:rsidRPr="007A73A7" w:rsidRDefault="007A73A7" w:rsidP="007A73A7">
      <w:r w:rsidRPr="007A73A7">
        <w:t>Nossa missão é empoderar empresas e indivíduos a se destacarem no ambiente digital. Acreditamos no poder da internet para transformar negócios e conectar pessoas, e nos dedicamos a criar soluções que facilitam essa transformação. Queremos ser mais do que um fornecedor de serviços; queremos ser parceiros no sucesso dos nossos clientes.</w:t>
      </w:r>
    </w:p>
    <w:p w14:paraId="5818FD65" w14:textId="77777777" w:rsidR="007A73A7" w:rsidRPr="007A73A7" w:rsidRDefault="007A73A7" w:rsidP="007A73A7">
      <w:pPr>
        <w:numPr>
          <w:ilvl w:val="0"/>
          <w:numId w:val="7"/>
        </w:numPr>
        <w:rPr>
          <w:b/>
          <w:bCs/>
        </w:rPr>
      </w:pPr>
      <w:r w:rsidRPr="007A73A7">
        <w:rPr>
          <w:b/>
          <w:bCs/>
        </w:rPr>
        <w:t>Nossa Visão</w:t>
      </w:r>
    </w:p>
    <w:p w14:paraId="51BDFA5C" w14:textId="77777777" w:rsidR="007A73A7" w:rsidRPr="007A73A7" w:rsidRDefault="007A73A7" w:rsidP="007A73A7">
      <w:r w:rsidRPr="007A73A7">
        <w:t>Visualizamos um mundo onde cada empresa, independentemente do seu tamanho, tem a oportunidade de prosperar online. Queremos liderar o caminho na inovação digital, fornecendo soluções que são tanto acessíveis quanto de alta qualidade. A nossa visão é ser a escolha número um para empresas que buscam excelência em sua presença online.</w:t>
      </w:r>
    </w:p>
    <w:p w14:paraId="003A8021" w14:textId="77777777" w:rsidR="007A73A7" w:rsidRPr="007A73A7" w:rsidRDefault="007A73A7" w:rsidP="007A73A7">
      <w:pPr>
        <w:numPr>
          <w:ilvl w:val="0"/>
          <w:numId w:val="7"/>
        </w:numPr>
        <w:rPr>
          <w:b/>
          <w:bCs/>
        </w:rPr>
      </w:pPr>
      <w:r w:rsidRPr="007A73A7">
        <w:rPr>
          <w:b/>
          <w:bCs/>
        </w:rPr>
        <w:t>Nossos Valores</w:t>
      </w:r>
    </w:p>
    <w:p w14:paraId="5F522A42" w14:textId="77777777" w:rsidR="007A73A7" w:rsidRPr="007A73A7" w:rsidRDefault="007A73A7" w:rsidP="007A73A7">
      <w:pPr>
        <w:numPr>
          <w:ilvl w:val="0"/>
          <w:numId w:val="5"/>
        </w:numPr>
      </w:pPr>
      <w:r w:rsidRPr="007A73A7">
        <w:rPr>
          <w:b/>
          <w:bCs/>
        </w:rPr>
        <w:t>Inovação:</w:t>
      </w:r>
      <w:r w:rsidRPr="007A73A7">
        <w:t xml:space="preserve"> Estamos constantemente explorando novas tecnologias e metodologias para oferecer soluções de ponta aos nossos clientes.</w:t>
      </w:r>
    </w:p>
    <w:p w14:paraId="6E2C0FA0" w14:textId="77777777" w:rsidR="007A73A7" w:rsidRPr="007A73A7" w:rsidRDefault="007A73A7" w:rsidP="007A73A7">
      <w:pPr>
        <w:numPr>
          <w:ilvl w:val="0"/>
          <w:numId w:val="5"/>
        </w:numPr>
      </w:pPr>
      <w:r w:rsidRPr="007A73A7">
        <w:rPr>
          <w:b/>
          <w:bCs/>
        </w:rPr>
        <w:t>Qualidade:</w:t>
      </w:r>
      <w:r w:rsidRPr="007A73A7">
        <w:t xml:space="preserve"> Comprometemo-nos a entregar produtos e serviços que atendem aos mais altos padrões de qualidade.</w:t>
      </w:r>
    </w:p>
    <w:p w14:paraId="2B6059B3" w14:textId="77777777" w:rsidR="007A73A7" w:rsidRPr="007A73A7" w:rsidRDefault="007A73A7" w:rsidP="007A73A7">
      <w:pPr>
        <w:numPr>
          <w:ilvl w:val="0"/>
          <w:numId w:val="5"/>
        </w:numPr>
      </w:pPr>
      <w:r w:rsidRPr="007A73A7">
        <w:rPr>
          <w:b/>
          <w:bCs/>
        </w:rPr>
        <w:t>Transparência:</w:t>
      </w:r>
      <w:r w:rsidRPr="007A73A7">
        <w:t xml:space="preserve"> Valorizamos a honestidade e a transparência em todas as nossas interações com clientes e parceiros.</w:t>
      </w:r>
    </w:p>
    <w:p w14:paraId="2A5DE326" w14:textId="77777777" w:rsidR="007A73A7" w:rsidRPr="007A73A7" w:rsidRDefault="007A73A7" w:rsidP="007A73A7">
      <w:pPr>
        <w:numPr>
          <w:ilvl w:val="0"/>
          <w:numId w:val="5"/>
        </w:numPr>
      </w:pPr>
      <w:r w:rsidRPr="007A73A7">
        <w:rPr>
          <w:b/>
          <w:bCs/>
        </w:rPr>
        <w:t>Colaboração:</w:t>
      </w:r>
      <w:r w:rsidRPr="007A73A7">
        <w:t xml:space="preserve"> Acreditamos no poder do trabalho em equipe e na colaboração estreita com nossos clientes para alcançar resultados excepcionais.</w:t>
      </w:r>
    </w:p>
    <w:p w14:paraId="6EDFE857" w14:textId="77777777" w:rsidR="007A73A7" w:rsidRPr="007A73A7" w:rsidRDefault="007A73A7" w:rsidP="007A73A7">
      <w:pPr>
        <w:numPr>
          <w:ilvl w:val="0"/>
          <w:numId w:val="5"/>
        </w:numPr>
      </w:pPr>
      <w:r w:rsidRPr="007A73A7">
        <w:rPr>
          <w:b/>
          <w:bCs/>
        </w:rPr>
        <w:t>Excelência no Atendimento:</w:t>
      </w:r>
      <w:r w:rsidRPr="007A73A7">
        <w:t xml:space="preserve"> O atendimento ao cliente é uma prioridade para nós. Esforçamo-nos para oferecer um serviço personalizado e responsivo que atenda às necessidades específicas de cada cliente.</w:t>
      </w:r>
    </w:p>
    <w:p w14:paraId="1EE15302" w14:textId="77777777" w:rsidR="007A73A7" w:rsidRPr="007A73A7" w:rsidRDefault="007A73A7" w:rsidP="007A73A7">
      <w:pPr>
        <w:numPr>
          <w:ilvl w:val="0"/>
          <w:numId w:val="7"/>
        </w:numPr>
        <w:rPr>
          <w:b/>
          <w:bCs/>
        </w:rPr>
      </w:pPr>
      <w:r w:rsidRPr="007A73A7">
        <w:rPr>
          <w:b/>
          <w:bCs/>
        </w:rPr>
        <w:t>Nosso Processo</w:t>
      </w:r>
    </w:p>
    <w:p w14:paraId="453A41E0" w14:textId="77777777" w:rsidR="007A73A7" w:rsidRPr="007A73A7" w:rsidRDefault="007A73A7" w:rsidP="007A73A7">
      <w:r w:rsidRPr="007A73A7">
        <w:t>Desde o primeiro contato até a entrega final e além, seguimos um processo meticuloso para garantir que cada projeto seja um sucesso:</w:t>
      </w:r>
    </w:p>
    <w:p w14:paraId="66FE1985" w14:textId="77777777" w:rsidR="007A73A7" w:rsidRPr="007A73A7" w:rsidRDefault="007A73A7" w:rsidP="007A73A7">
      <w:pPr>
        <w:numPr>
          <w:ilvl w:val="0"/>
          <w:numId w:val="6"/>
        </w:numPr>
      </w:pPr>
      <w:r w:rsidRPr="007A73A7">
        <w:rPr>
          <w:b/>
          <w:bCs/>
        </w:rPr>
        <w:t>Consultoria Inicial:</w:t>
      </w:r>
      <w:r w:rsidRPr="007A73A7">
        <w:t xml:space="preserve"> Começamos com uma reunião para entender as necessidades, objetivos e expectativas do cliente.</w:t>
      </w:r>
    </w:p>
    <w:p w14:paraId="3D25F9C7" w14:textId="77777777" w:rsidR="007A73A7" w:rsidRPr="007A73A7" w:rsidRDefault="007A73A7" w:rsidP="007A73A7">
      <w:pPr>
        <w:numPr>
          <w:ilvl w:val="0"/>
          <w:numId w:val="6"/>
        </w:numPr>
      </w:pPr>
      <w:r w:rsidRPr="007A73A7">
        <w:rPr>
          <w:b/>
          <w:bCs/>
        </w:rPr>
        <w:t>Planejamento e Estruturação:</w:t>
      </w:r>
      <w:r w:rsidRPr="007A73A7">
        <w:t xml:space="preserve"> Elaboramos um plano detalhado e uma estrutura de projeto que serve como um roteiro para o desenvolvimento.</w:t>
      </w:r>
    </w:p>
    <w:p w14:paraId="74EC27CC" w14:textId="77777777" w:rsidR="007A73A7" w:rsidRPr="007A73A7" w:rsidRDefault="007A73A7" w:rsidP="007A73A7">
      <w:pPr>
        <w:numPr>
          <w:ilvl w:val="0"/>
          <w:numId w:val="6"/>
        </w:numPr>
      </w:pPr>
      <w:r w:rsidRPr="007A73A7">
        <w:rPr>
          <w:b/>
          <w:bCs/>
        </w:rPr>
        <w:t>Design e Desenvolvimento:</w:t>
      </w:r>
      <w:r w:rsidRPr="007A73A7">
        <w:t xml:space="preserve"> Nossa equipe de design cria visuais impressionantes, enquanto nossos desenvolvedores trazem esses designs à vida com código limpo e eficiente.</w:t>
      </w:r>
    </w:p>
    <w:p w14:paraId="22BFBB84" w14:textId="77777777" w:rsidR="007A73A7" w:rsidRPr="007A73A7" w:rsidRDefault="007A73A7" w:rsidP="007A73A7">
      <w:pPr>
        <w:numPr>
          <w:ilvl w:val="0"/>
          <w:numId w:val="6"/>
        </w:numPr>
      </w:pPr>
      <w:r w:rsidRPr="007A73A7">
        <w:rPr>
          <w:b/>
          <w:bCs/>
        </w:rPr>
        <w:lastRenderedPageBreak/>
        <w:t>Teste e Revisão:</w:t>
      </w:r>
      <w:r w:rsidRPr="007A73A7">
        <w:t xml:space="preserve"> Realizamos testes rigorosos para garantir que tudo funcione perfeitamente. Fazemos ajustes conforme necessário para alcançar a perfeição.</w:t>
      </w:r>
    </w:p>
    <w:p w14:paraId="30897AEA" w14:textId="77777777" w:rsidR="007A73A7" w:rsidRPr="007A73A7" w:rsidRDefault="007A73A7" w:rsidP="007A73A7">
      <w:pPr>
        <w:numPr>
          <w:ilvl w:val="0"/>
          <w:numId w:val="6"/>
        </w:numPr>
      </w:pPr>
      <w:r w:rsidRPr="007A73A7">
        <w:rPr>
          <w:b/>
          <w:bCs/>
        </w:rPr>
        <w:t>Lançamento e Suporte:</w:t>
      </w:r>
      <w:r w:rsidRPr="007A73A7">
        <w:t xml:space="preserve"> Após a aprovação final, lançamos o projeto e continuamos a fornecer suporte contínuo para garantir que tudo funcione sem problemas.</w:t>
      </w:r>
    </w:p>
    <w:p w14:paraId="253D332F" w14:textId="77777777" w:rsidR="007A73A7" w:rsidRPr="007A73A7" w:rsidRDefault="007A73A7" w:rsidP="007A73A7">
      <w:pPr>
        <w:numPr>
          <w:ilvl w:val="0"/>
          <w:numId w:val="7"/>
        </w:numPr>
        <w:rPr>
          <w:b/>
          <w:bCs/>
        </w:rPr>
      </w:pPr>
      <w:r w:rsidRPr="007A73A7">
        <w:rPr>
          <w:b/>
          <w:bCs/>
        </w:rPr>
        <w:t xml:space="preserve">Porque Escolher a </w:t>
      </w:r>
      <w:proofErr w:type="spellStart"/>
      <w:r w:rsidRPr="007A73A7">
        <w:rPr>
          <w:b/>
          <w:bCs/>
        </w:rPr>
        <w:t>osantos</w:t>
      </w:r>
      <w:proofErr w:type="spellEnd"/>
      <w:r w:rsidRPr="007A73A7">
        <w:rPr>
          <w:b/>
          <w:bCs/>
        </w:rPr>
        <w:t xml:space="preserve"> </w:t>
      </w:r>
      <w:proofErr w:type="spellStart"/>
      <w:r w:rsidRPr="007A73A7">
        <w:rPr>
          <w:b/>
          <w:bCs/>
        </w:rPr>
        <w:t>webdesigner</w:t>
      </w:r>
      <w:proofErr w:type="spellEnd"/>
      <w:r w:rsidRPr="007A73A7">
        <w:rPr>
          <w:b/>
          <w:bCs/>
        </w:rPr>
        <w:t>?</w:t>
      </w:r>
    </w:p>
    <w:p w14:paraId="37E15330" w14:textId="2A6E012E" w:rsidR="007A73A7" w:rsidRPr="007A73A7" w:rsidDel="007A73A7" w:rsidRDefault="007A73A7" w:rsidP="007A73A7">
      <w:pPr>
        <w:numPr>
          <w:ilvl w:val="0"/>
          <w:numId w:val="7"/>
        </w:numPr>
        <w:rPr>
          <w:del w:id="2" w:author="Christian Dos Santos Oliveira" w:date="2024-07-29T13:34:00Z" w16du:dateUtc="2024-07-29T16:34:00Z"/>
        </w:rPr>
      </w:pPr>
      <w:del w:id="3" w:author="Christian Dos Santos Oliveira" w:date="2024-07-29T13:34:00Z" w16du:dateUtc="2024-07-29T16:34:00Z">
        <w:r w:rsidRPr="007A73A7" w:rsidDel="007A73A7">
          <w:rPr>
            <w:b/>
            <w:bCs/>
          </w:rPr>
          <w:delText>Experiência Comprovada:</w:delText>
        </w:r>
        <w:r w:rsidRPr="007A73A7" w:rsidDel="007A73A7">
          <w:delText xml:space="preserve"> Anos de experiência no setor, com um portfólio diversificado de projetos bem-sucedidos.</w:delText>
        </w:r>
      </w:del>
    </w:p>
    <w:p w14:paraId="5A412C5B" w14:textId="77777777" w:rsidR="007A73A7" w:rsidRPr="007A73A7" w:rsidRDefault="007A73A7" w:rsidP="007A73A7">
      <w:pPr>
        <w:numPr>
          <w:ilvl w:val="0"/>
          <w:numId w:val="7"/>
        </w:numPr>
      </w:pPr>
      <w:r w:rsidRPr="007A73A7">
        <w:rPr>
          <w:b/>
          <w:bCs/>
        </w:rPr>
        <w:t>Abordagem Personalizada:</w:t>
      </w:r>
      <w:r w:rsidRPr="007A73A7">
        <w:t xml:space="preserve"> Cada cliente é único, e nossas soluções são feitas sob medida para atender às suas necessidades específicas.</w:t>
      </w:r>
    </w:p>
    <w:p w14:paraId="114F89AF" w14:textId="77777777" w:rsidR="007A73A7" w:rsidRPr="007A73A7" w:rsidRDefault="007A73A7" w:rsidP="007A73A7">
      <w:pPr>
        <w:numPr>
          <w:ilvl w:val="0"/>
          <w:numId w:val="7"/>
        </w:numPr>
      </w:pPr>
      <w:r w:rsidRPr="007A73A7">
        <w:rPr>
          <w:b/>
          <w:bCs/>
        </w:rPr>
        <w:t>Tecnologia de Ponta:</w:t>
      </w:r>
      <w:r w:rsidRPr="007A73A7">
        <w:t xml:space="preserve"> Utilizamos as mais recentes tecnologias e práticas recomendadas para garantir que nossos clientes estejam sempre à frente.</w:t>
      </w:r>
    </w:p>
    <w:p w14:paraId="3361C442" w14:textId="77777777" w:rsidR="007A73A7" w:rsidRPr="007A73A7" w:rsidRDefault="007A73A7" w:rsidP="007A73A7">
      <w:pPr>
        <w:numPr>
          <w:ilvl w:val="0"/>
          <w:numId w:val="7"/>
        </w:numPr>
      </w:pPr>
      <w:r w:rsidRPr="007A73A7">
        <w:rPr>
          <w:b/>
          <w:bCs/>
        </w:rPr>
        <w:t>Compromisso com a Excelência:</w:t>
      </w:r>
      <w:r w:rsidRPr="007A73A7">
        <w:t xml:space="preserve"> Não nos contentamos com nada menos do que o melhor. Nosso compromisso com a excelência é evidente em tudo o que fazemos.</w:t>
      </w:r>
    </w:p>
    <w:p w14:paraId="48B2EEF8" w14:textId="77777777" w:rsidR="007A73A7" w:rsidRPr="007A73A7" w:rsidRDefault="007A73A7" w:rsidP="007A73A7">
      <w:pPr>
        <w:numPr>
          <w:ilvl w:val="0"/>
          <w:numId w:val="7"/>
        </w:numPr>
      </w:pPr>
      <w:r w:rsidRPr="007A73A7">
        <w:rPr>
          <w:b/>
          <w:bCs/>
        </w:rPr>
        <w:t>Suporte Contínuo:</w:t>
      </w:r>
      <w:r w:rsidRPr="007A73A7">
        <w:t xml:space="preserve"> Oferecemos suporte contínuo para garantir que nossos clientes tenham uma experiência tranquila e sem complicações.</w:t>
      </w:r>
    </w:p>
    <w:p w14:paraId="13867584" w14:textId="77777777" w:rsidR="007A73A7" w:rsidRPr="007A73A7" w:rsidRDefault="007A73A7" w:rsidP="007A73A7">
      <w:pPr>
        <w:rPr>
          <w:b/>
          <w:bCs/>
        </w:rPr>
      </w:pPr>
      <w:r w:rsidRPr="007A73A7">
        <w:rPr>
          <w:b/>
          <w:bCs/>
        </w:rPr>
        <w:t>Conclusão</w:t>
      </w:r>
    </w:p>
    <w:p w14:paraId="2856FF21" w14:textId="77777777" w:rsidR="007A73A7" w:rsidRPr="007A73A7" w:rsidRDefault="007A73A7" w:rsidP="007A73A7">
      <w:r w:rsidRPr="007A73A7">
        <w:t xml:space="preserve">Na </w:t>
      </w:r>
      <w:proofErr w:type="spellStart"/>
      <w:r w:rsidRPr="007A73A7">
        <w:t>osantos</w:t>
      </w:r>
      <w:proofErr w:type="spellEnd"/>
      <w:r w:rsidRPr="007A73A7">
        <w:t xml:space="preserve"> </w:t>
      </w:r>
      <w:proofErr w:type="spellStart"/>
      <w:r w:rsidRPr="007A73A7">
        <w:t>webdesigner</w:t>
      </w:r>
      <w:proofErr w:type="spellEnd"/>
      <w:r w:rsidRPr="007A73A7">
        <w:t>, estamos prontos para levar seu negócio ao próximo nível com soluções digitais inovadoras e eficazes. Estamos ansiosos para colaborar com você e ajudá-lo a alcançar o sucesso online. Junte-se a nós e descubra como podemos transformar sua visão em realidade.</w:t>
      </w:r>
    </w:p>
    <w:p w14:paraId="6233A053" w14:textId="77777777" w:rsidR="007853BA" w:rsidRDefault="007853BA"/>
    <w:sectPr w:rsidR="007853BA" w:rsidSect="007A73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95B46"/>
    <w:multiLevelType w:val="multilevel"/>
    <w:tmpl w:val="E70A2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1E044AB"/>
    <w:multiLevelType w:val="multilevel"/>
    <w:tmpl w:val="3A1EF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F2D521F"/>
    <w:multiLevelType w:val="multilevel"/>
    <w:tmpl w:val="6746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11D17"/>
    <w:multiLevelType w:val="multilevel"/>
    <w:tmpl w:val="894C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AD33CB"/>
    <w:multiLevelType w:val="multilevel"/>
    <w:tmpl w:val="874C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AB4262"/>
    <w:multiLevelType w:val="multilevel"/>
    <w:tmpl w:val="18EA4A8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HAnsi" w:hint="default"/>
        <w:sz w:val="22"/>
        <w:szCs w:val="22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131119554">
    <w:abstractNumId w:val="5"/>
  </w:num>
  <w:num w:numId="2" w16cid:durableId="1229003083">
    <w:abstractNumId w:val="0"/>
  </w:num>
  <w:num w:numId="3" w16cid:durableId="1033576806">
    <w:abstractNumId w:val="5"/>
  </w:num>
  <w:num w:numId="4" w16cid:durableId="1164130270">
    <w:abstractNumId w:val="1"/>
  </w:num>
  <w:num w:numId="5" w16cid:durableId="1375546912">
    <w:abstractNumId w:val="2"/>
  </w:num>
  <w:num w:numId="6" w16cid:durableId="42023477">
    <w:abstractNumId w:val="3"/>
  </w:num>
  <w:num w:numId="7" w16cid:durableId="37566792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hristian Dos Santos Oliveira">
    <w15:presenceInfo w15:providerId="AD" w15:userId="S::christian.oliveira@hypera.com.br::e431b95e-65ec-40aa-95a9-2d95155e36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3A7"/>
    <w:rsid w:val="0029215F"/>
    <w:rsid w:val="00704B5F"/>
    <w:rsid w:val="007853BA"/>
    <w:rsid w:val="007A73A7"/>
    <w:rsid w:val="00B7626E"/>
    <w:rsid w:val="00BC5AAB"/>
    <w:rsid w:val="00CD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EA166"/>
  <w15:chartTrackingRefBased/>
  <w15:docId w15:val="{14E2A47A-F171-48FA-9587-BDF77C88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7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7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7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215F"/>
    <w:pPr>
      <w:keepNext/>
      <w:keepLines/>
      <w:numPr>
        <w:ilvl w:val="3"/>
        <w:numId w:val="3"/>
      </w:numPr>
      <w:spacing w:after="0" w:line="360" w:lineRule="auto"/>
      <w:jc w:val="both"/>
      <w:outlineLvl w:val="3"/>
    </w:pPr>
    <w:rPr>
      <w:rFonts w:eastAsiaTheme="majorEastAsia" w:cstheme="majorBidi"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165A"/>
    <w:pPr>
      <w:keepNext/>
      <w:keepLines/>
      <w:numPr>
        <w:ilvl w:val="4"/>
        <w:numId w:val="4"/>
      </w:numPr>
      <w:spacing w:after="0" w:line="240" w:lineRule="auto"/>
      <w:jc w:val="both"/>
      <w:outlineLvl w:val="4"/>
    </w:pPr>
    <w:rPr>
      <w:rFonts w:eastAsiaTheme="majorEastAsia" w:cstheme="majorBidi"/>
      <w:color w:val="000000" w:themeColor="tex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7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7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7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7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semiHidden/>
    <w:rsid w:val="0029215F"/>
    <w:rPr>
      <w:rFonts w:eastAsiaTheme="majorEastAsia" w:cstheme="majorBidi"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165A"/>
    <w:rPr>
      <w:rFonts w:eastAsiaTheme="majorEastAsia" w:cstheme="majorBidi"/>
      <w:color w:val="000000" w:themeColor="text1"/>
    </w:rPr>
  </w:style>
  <w:style w:type="character" w:customStyle="1" w:styleId="Ttulo1Char">
    <w:name w:val="Título 1 Char"/>
    <w:basedOn w:val="Fontepargpadro"/>
    <w:link w:val="Ttulo1"/>
    <w:uiPriority w:val="9"/>
    <w:rsid w:val="007A7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7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7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73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73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73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73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A7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7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7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A7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A7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A73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73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A73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7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73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A73A7"/>
    <w:rPr>
      <w:b/>
      <w:bCs/>
      <w:smallCaps/>
      <w:color w:val="0F4761" w:themeColor="accent1" w:themeShade="BF"/>
      <w:spacing w:val="5"/>
    </w:rPr>
  </w:style>
  <w:style w:type="paragraph" w:styleId="Reviso">
    <w:name w:val="Revision"/>
    <w:hidden/>
    <w:uiPriority w:val="99"/>
    <w:semiHidden/>
    <w:rsid w:val="007A73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2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652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Dos Santos Oliveira</dc:creator>
  <cp:keywords/>
  <dc:description/>
  <cp:lastModifiedBy>Christian Dos Santos Oliveira</cp:lastModifiedBy>
  <cp:revision>1</cp:revision>
  <dcterms:created xsi:type="dcterms:W3CDTF">2024-07-29T16:30:00Z</dcterms:created>
  <dcterms:modified xsi:type="dcterms:W3CDTF">2024-07-29T17:52:00Z</dcterms:modified>
</cp:coreProperties>
</file>